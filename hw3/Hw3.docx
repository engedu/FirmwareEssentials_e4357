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AAA" w:rsidRDefault="00990A4A" w:rsidP="00990A4A">
      <w:pPr>
        <w:pStyle w:val="Title"/>
      </w:pPr>
      <w:r>
        <w:t xml:space="preserve">Firmware Essentials e4357 Homework </w:t>
      </w:r>
      <w:ins w:id="0" w:author="Dwayne Dilbeck" w:date="2015-04-26T23:47:00Z">
        <w:r w:rsidR="0038189E">
          <w:t>3</w:t>
        </w:r>
      </w:ins>
      <w:del w:id="1" w:author="Dwayne Dilbeck" w:date="2015-04-26T23:47:00Z">
        <w:r w:rsidR="009D2B78" w:rsidDel="0038189E">
          <w:delText>2</w:delText>
        </w:r>
      </w:del>
    </w:p>
    <w:p w:rsidR="002D468B" w:rsidRPr="00471F8F" w:rsidRDefault="002D468B" w:rsidP="00471F8F">
      <w:r>
        <w:t>Dwayne Dilbeck</w:t>
      </w:r>
    </w:p>
    <w:p w:rsidR="00990A4A" w:rsidRDefault="000C7AAA" w:rsidP="000C7AAA">
      <w:r>
        <w:tab/>
      </w:r>
      <w:r w:rsidR="00990A4A" w:rsidRPr="0038189E">
        <w:rPr>
          <w:rPrChange w:id="2" w:author="Dwayne Dilbeck" w:date="2015-04-26T23:47:00Z">
            <w:rPr>
              <w:rStyle w:val="Hyperlink"/>
            </w:rPr>
          </w:rPrChange>
        </w:rPr>
        <w:t>https://github.com/</w:t>
      </w:r>
      <w:ins w:id="3" w:author="Dwayne Dilbeck" w:date="2015-04-27T00:35:00Z">
        <w:r w:rsidR="0019663A">
          <w:t>jakowisp</w:t>
        </w:r>
      </w:ins>
      <w:del w:id="4" w:author="Dwayne Dilbeck" w:date="2015-04-27T00:35:00Z">
        <w:r w:rsidR="00990A4A" w:rsidRPr="0038189E" w:rsidDel="0019663A">
          <w:rPr>
            <w:rPrChange w:id="5" w:author="Dwayne Dilbeck" w:date="2015-04-26T23:47:00Z">
              <w:rPr>
                <w:rStyle w:val="Hyperlink"/>
              </w:rPr>
            </w:rPrChange>
          </w:rPr>
          <w:delText>Shengliang</w:delText>
        </w:r>
      </w:del>
      <w:r w:rsidR="00990A4A" w:rsidRPr="0038189E">
        <w:rPr>
          <w:rPrChange w:id="6" w:author="Dwayne Dilbeck" w:date="2015-04-26T23:47:00Z">
            <w:rPr>
              <w:rStyle w:val="Hyperlink"/>
            </w:rPr>
          </w:rPrChange>
        </w:rPr>
        <w:t>/</w:t>
      </w:r>
      <w:ins w:id="7" w:author="Dwayne Dilbeck" w:date="2015-04-27T00:35:00Z">
        <w:r w:rsidR="0019663A">
          <w:t>FirmwareEssentials_</w:t>
        </w:r>
      </w:ins>
      <w:r w:rsidR="00990A4A" w:rsidRPr="0038189E">
        <w:rPr>
          <w:rPrChange w:id="8" w:author="Dwayne Dilbeck" w:date="2015-04-26T23:47:00Z">
            <w:rPr>
              <w:rStyle w:val="Hyperlink"/>
            </w:rPr>
          </w:rPrChange>
        </w:rPr>
        <w:t>e4357/tree/master/</w:t>
      </w:r>
      <w:bookmarkStart w:id="9" w:name="_GoBack"/>
      <w:bookmarkEnd w:id="9"/>
      <w:del w:id="10" w:author="Dwayne Dilbeck" w:date="2015-04-27T00:36:00Z">
        <w:r w:rsidR="00990A4A" w:rsidRPr="0038189E" w:rsidDel="0019663A">
          <w:rPr>
            <w:rPrChange w:id="11" w:author="Dwayne Dilbeck" w:date="2015-04-26T23:47:00Z">
              <w:rPr>
                <w:rStyle w:val="Hyperlink"/>
              </w:rPr>
            </w:rPrChange>
          </w:rPr>
          <w:delText>s</w:delText>
        </w:r>
      </w:del>
      <w:del w:id="12" w:author="Dwayne Dilbeck" w:date="2015-04-27T00:35:00Z">
        <w:r w:rsidR="00990A4A" w:rsidRPr="0038189E" w:rsidDel="0019663A">
          <w:rPr>
            <w:rPrChange w:id="13" w:author="Dwayne Dilbeck" w:date="2015-04-26T23:47:00Z">
              <w:rPr>
                <w:rStyle w:val="Hyperlink"/>
              </w:rPr>
            </w:rPrChange>
          </w:rPr>
          <w:delText>pring2015/</w:delText>
        </w:r>
      </w:del>
      <w:r w:rsidR="00990A4A" w:rsidRPr="0038189E">
        <w:rPr>
          <w:rPrChange w:id="14" w:author="Dwayne Dilbeck" w:date="2015-04-26T23:47:00Z">
            <w:rPr>
              <w:rStyle w:val="Hyperlink"/>
            </w:rPr>
          </w:rPrChange>
        </w:rPr>
        <w:t>hw</w:t>
      </w:r>
      <w:ins w:id="15" w:author="Dwayne Dilbeck" w:date="2015-04-26T23:47:00Z">
        <w:r w:rsidR="0038189E">
          <w:t>3</w:t>
        </w:r>
      </w:ins>
      <w:del w:id="16" w:author="Dwayne Dilbeck" w:date="2015-04-26T23:47:00Z">
        <w:r w:rsidR="00990A4A" w:rsidRPr="0038189E" w:rsidDel="0038189E">
          <w:rPr>
            <w:rPrChange w:id="17" w:author="Dwayne Dilbeck" w:date="2015-04-26T23:47:00Z">
              <w:rPr>
                <w:rStyle w:val="Hyperlink"/>
              </w:rPr>
            </w:rPrChange>
          </w:rPr>
          <w:delText>1</w:delText>
        </w:r>
      </w:del>
    </w:p>
    <w:p w:rsidR="000C7AAA" w:rsidRDefault="000C7AAA" w:rsidP="000C7AAA">
      <w:r>
        <w:tab/>
      </w:r>
      <w:r>
        <w:tab/>
      </w:r>
      <w:r>
        <w:tab/>
      </w:r>
      <w:r>
        <w:tab/>
      </w:r>
      <w:r>
        <w:tab/>
      </w:r>
      <w:r>
        <w:tab/>
      </w:r>
      <w:r>
        <w:tab/>
      </w:r>
      <w:r>
        <w:tab/>
      </w:r>
      <w:r>
        <w:tab/>
      </w:r>
      <w:r>
        <w:tab/>
      </w:r>
      <w:r>
        <w:tab/>
      </w:r>
      <w:r>
        <w:tab/>
      </w:r>
      <w:r>
        <w:tab/>
      </w:r>
      <w:r>
        <w:tab/>
      </w:r>
      <w:r>
        <w:tab/>
      </w:r>
      <w:r>
        <w:tab/>
      </w:r>
      <w:r>
        <w:tab/>
      </w:r>
      <w:r>
        <w:tab/>
      </w:r>
      <w:r>
        <w:tab/>
      </w:r>
      <w:r>
        <w:tab/>
      </w:r>
      <w:r>
        <w:tab/>
      </w:r>
      <w:r>
        <w:tab/>
      </w:r>
      <w:r>
        <w:tab/>
      </w:r>
    </w:p>
    <w:p w:rsidR="000C7AAA" w:rsidRDefault="00990A4A" w:rsidP="00990A4A">
      <w:pPr>
        <w:pStyle w:val="Heading1"/>
      </w:pPr>
      <w:r>
        <w:t>Homework requirements from supplied link</w:t>
      </w:r>
    </w:p>
    <w:p w:rsidR="00A215EC" w:rsidRDefault="00A215EC" w:rsidP="00B46D7B"/>
    <w:p w:rsidR="00A215EC" w:rsidDel="0038189E" w:rsidRDefault="009D2B78">
      <w:pPr>
        <w:pStyle w:val="ListParagraph"/>
        <w:numPr>
          <w:ilvl w:val="0"/>
          <w:numId w:val="4"/>
        </w:numPr>
        <w:rPr>
          <w:del w:id="18" w:author="Dwayne Dilbeck" w:date="2015-04-26T23:47:00Z"/>
        </w:rPr>
      </w:pPr>
      <w:r>
        <w:t xml:space="preserve">Write a C code to </w:t>
      </w:r>
      <w:del w:id="19" w:author="Dwayne Dilbeck" w:date="2015-04-26T23:47:00Z">
        <w:r w:rsidDel="0038189E">
          <w:delText>sample a GPIO pin and then compute the input GPIO signal frequency.</w:delText>
        </w:r>
      </w:del>
    </w:p>
    <w:p w:rsidR="009D2B78" w:rsidRDefault="009D2B78">
      <w:pPr>
        <w:pStyle w:val="ListParagraph"/>
        <w:numPr>
          <w:ilvl w:val="0"/>
          <w:numId w:val="4"/>
        </w:numPr>
      </w:pPr>
      <w:del w:id="20" w:author="Dwayne Dilbeck" w:date="2015-04-26T23:48:00Z">
        <w:r w:rsidDel="0038189E">
          <w:delText>Write code to sample a gpio as quick as possible</w:delText>
        </w:r>
      </w:del>
      <w:proofErr w:type="spellStart"/>
      <w:proofErr w:type="gramStart"/>
      <w:ins w:id="21" w:author="Dwayne Dilbeck" w:date="2015-04-26T23:48:00Z">
        <w:r w:rsidR="0038189E">
          <w:t>mbed</w:t>
        </w:r>
        <w:proofErr w:type="spellEnd"/>
        <w:proofErr w:type="gramEnd"/>
        <w:r w:rsidR="0038189E">
          <w:t xml:space="preserve"> that controls the </w:t>
        </w:r>
        <w:proofErr w:type="spellStart"/>
        <w:r w:rsidR="0038189E">
          <w:t>leds</w:t>
        </w:r>
        <w:proofErr w:type="spellEnd"/>
        <w:r w:rsidR="0038189E">
          <w:t xml:space="preserve"> on another device via serial communication. Example 7.9</w:t>
        </w:r>
      </w:ins>
      <w:ins w:id="22" w:author="Dwayne Dilbeck" w:date="2015-04-26T23:49:00Z">
        <w:r w:rsidR="0038189E">
          <w:t xml:space="preserve">. The switches from one </w:t>
        </w:r>
        <w:proofErr w:type="spellStart"/>
        <w:r w:rsidR="0038189E">
          <w:t>mbed</w:t>
        </w:r>
        <w:proofErr w:type="spellEnd"/>
        <w:r w:rsidR="0038189E">
          <w:t xml:space="preserve"> controls the other device.</w:t>
        </w:r>
      </w:ins>
    </w:p>
    <w:p w:rsidR="009D2B78" w:rsidDel="0038189E" w:rsidRDefault="009D2B78" w:rsidP="00A215EC">
      <w:pPr>
        <w:pStyle w:val="ListParagraph"/>
        <w:numPr>
          <w:ilvl w:val="0"/>
          <w:numId w:val="4"/>
        </w:numPr>
        <w:rPr>
          <w:del w:id="23" w:author="Dwayne Dilbeck" w:date="2015-04-26T23:49:00Z"/>
        </w:rPr>
      </w:pPr>
      <w:del w:id="24" w:author="Dwayne Dilbeck" w:date="2015-04-26T23:49:00Z">
        <w:r w:rsidDel="0038189E">
          <w:delText>Optional counting method for slow signals</w:delText>
        </w:r>
      </w:del>
    </w:p>
    <w:p w:rsidR="009D2B78" w:rsidDel="0038189E" w:rsidRDefault="009D2B78" w:rsidP="00A215EC">
      <w:pPr>
        <w:pStyle w:val="ListParagraph"/>
        <w:numPr>
          <w:ilvl w:val="0"/>
          <w:numId w:val="4"/>
        </w:numPr>
        <w:rPr>
          <w:del w:id="25" w:author="Dwayne Dilbeck" w:date="2015-04-26T23:49:00Z"/>
        </w:rPr>
      </w:pPr>
      <w:del w:id="26" w:author="Dwayne Dilbeck" w:date="2015-04-26T23:49:00Z">
        <w:r w:rsidDel="0038189E">
          <w:delText>Save vcd data.</w:delText>
        </w:r>
      </w:del>
    </w:p>
    <w:p w:rsidR="00A215EC" w:rsidRDefault="00A215EC">
      <w:pPr>
        <w:rPr>
          <w:caps/>
          <w:color w:val="FFFFFF" w:themeColor="background1"/>
          <w:spacing w:val="15"/>
          <w:sz w:val="22"/>
          <w:szCs w:val="22"/>
        </w:rPr>
      </w:pPr>
      <w:r>
        <w:br w:type="page"/>
      </w:r>
    </w:p>
    <w:p w:rsidR="000C7AAA" w:rsidRDefault="00A215EC" w:rsidP="00A215EC">
      <w:pPr>
        <w:pStyle w:val="Heading1"/>
      </w:pPr>
      <w:r>
        <w:lastRenderedPageBreak/>
        <w:t>Status</w:t>
      </w:r>
    </w:p>
    <w:p w:rsidR="000C7AAA" w:rsidRDefault="00A215EC" w:rsidP="008E395E">
      <w:pPr>
        <w:pStyle w:val="Heading2"/>
      </w:pPr>
      <w:r>
        <w:t>Time sheet</w:t>
      </w:r>
    </w:p>
    <w:tbl>
      <w:tblPr>
        <w:tblStyle w:val="TableGrid"/>
        <w:tblW w:w="0" w:type="auto"/>
        <w:tblLook w:val="04A0" w:firstRow="1" w:lastRow="0" w:firstColumn="1" w:lastColumn="0" w:noHBand="0" w:noVBand="1"/>
      </w:tblPr>
      <w:tblGrid>
        <w:gridCol w:w="4675"/>
        <w:gridCol w:w="4675"/>
      </w:tblGrid>
      <w:tr w:rsidR="00A215EC" w:rsidTr="00A215EC">
        <w:tc>
          <w:tcPr>
            <w:tcW w:w="4675" w:type="dxa"/>
          </w:tcPr>
          <w:p w:rsidR="00A215EC" w:rsidRPr="008E395E" w:rsidRDefault="00A215EC" w:rsidP="00A215EC">
            <w:pPr>
              <w:rPr>
                <w:b/>
              </w:rPr>
            </w:pPr>
            <w:r w:rsidRPr="008E395E">
              <w:rPr>
                <w:b/>
              </w:rPr>
              <w:t>Task</w:t>
            </w:r>
          </w:p>
        </w:tc>
        <w:tc>
          <w:tcPr>
            <w:tcW w:w="4675" w:type="dxa"/>
          </w:tcPr>
          <w:p w:rsidR="00A215EC" w:rsidRPr="008E395E" w:rsidRDefault="00A215EC" w:rsidP="00A215EC">
            <w:pPr>
              <w:rPr>
                <w:b/>
              </w:rPr>
            </w:pPr>
            <w:r w:rsidRPr="008E395E">
              <w:rPr>
                <w:b/>
              </w:rPr>
              <w:t>Time</w:t>
            </w:r>
          </w:p>
        </w:tc>
      </w:tr>
      <w:tr w:rsidR="00A215EC" w:rsidTr="00A215EC">
        <w:tc>
          <w:tcPr>
            <w:tcW w:w="4675" w:type="dxa"/>
          </w:tcPr>
          <w:p w:rsidR="00A215EC" w:rsidRDefault="0038189E" w:rsidP="00A215EC">
            <w:ins w:id="27" w:author="Dwayne Dilbeck" w:date="2015-04-26T23:49:00Z">
              <w:r>
                <w:t>Transcode example 7.9</w:t>
              </w:r>
            </w:ins>
            <w:del w:id="28" w:author="Dwayne Dilbeck" w:date="2015-04-26T23:49:00Z">
              <w:r w:rsidR="009D2B78" w:rsidDel="0038189E">
                <w:delText>Write code to generate a signal with PWM</w:delText>
              </w:r>
            </w:del>
          </w:p>
        </w:tc>
        <w:tc>
          <w:tcPr>
            <w:tcW w:w="4675" w:type="dxa"/>
          </w:tcPr>
          <w:p w:rsidR="00A215EC" w:rsidRDefault="0038189E" w:rsidP="00A215EC">
            <w:ins w:id="29" w:author="Dwayne Dilbeck" w:date="2015-04-26T23:49:00Z">
              <w:r>
                <w:t>1</w:t>
              </w:r>
            </w:ins>
            <w:ins w:id="30" w:author="Dwayne Dilbeck" w:date="2015-04-26T23:50:00Z">
              <w:r>
                <w:t>0minutes</w:t>
              </w:r>
            </w:ins>
            <w:del w:id="31" w:author="Dwayne Dilbeck" w:date="2015-04-26T23:49:00Z">
              <w:r w:rsidR="009D2B78" w:rsidDel="0038189E">
                <w:delText>30minutes</w:delText>
              </w:r>
            </w:del>
          </w:p>
        </w:tc>
      </w:tr>
      <w:tr w:rsidR="00A215EC" w:rsidTr="00A215EC">
        <w:tc>
          <w:tcPr>
            <w:tcW w:w="4675" w:type="dxa"/>
          </w:tcPr>
          <w:p w:rsidR="00A215EC" w:rsidRDefault="0038189E" w:rsidP="00A215EC">
            <w:ins w:id="32" w:author="Dwayne Dilbeck" w:date="2015-04-26T23:50:00Z">
              <w:r>
                <w:t>Write the equivalent code for Arduino</w:t>
              </w:r>
            </w:ins>
            <w:del w:id="33" w:author="Dwayne Dilbeck" w:date="2015-04-26T23:50:00Z">
              <w:r w:rsidR="009D2B78" w:rsidDel="0038189E">
                <w:delText xml:space="preserve">Write code to sample GPIO and store to AHBSRAM </w:delText>
              </w:r>
            </w:del>
          </w:p>
        </w:tc>
        <w:tc>
          <w:tcPr>
            <w:tcW w:w="4675" w:type="dxa"/>
          </w:tcPr>
          <w:p w:rsidR="00A215EC" w:rsidRDefault="0038189E" w:rsidP="00A215EC">
            <w:ins w:id="34" w:author="Dwayne Dilbeck" w:date="2015-04-26T23:52:00Z">
              <w:r>
                <w:t>2</w:t>
              </w:r>
            </w:ins>
            <w:ins w:id="35" w:author="Dwayne Dilbeck" w:date="2015-04-26T23:50:00Z">
              <w:r>
                <w:t xml:space="preserve"> hour</w:t>
              </w:r>
            </w:ins>
            <w:del w:id="36" w:author="Dwayne Dilbeck" w:date="2015-04-26T23:50:00Z">
              <w:r w:rsidR="009D2B78" w:rsidDel="0038189E">
                <w:delText>10 Minutes</w:delText>
              </w:r>
            </w:del>
          </w:p>
        </w:tc>
      </w:tr>
      <w:tr w:rsidR="00A215EC" w:rsidTr="00A215EC">
        <w:tc>
          <w:tcPr>
            <w:tcW w:w="4675" w:type="dxa"/>
          </w:tcPr>
          <w:p w:rsidR="00A215EC" w:rsidRPr="008E395E" w:rsidRDefault="009D2B78" w:rsidP="00A215EC">
            <w:del w:id="37" w:author="Dwayne Dilbeck" w:date="2015-04-26T23:51:00Z">
              <w:r w:rsidDel="0038189E">
                <w:delText>Create VCD from signal</w:delText>
              </w:r>
            </w:del>
          </w:p>
        </w:tc>
        <w:tc>
          <w:tcPr>
            <w:tcW w:w="4675" w:type="dxa"/>
          </w:tcPr>
          <w:p w:rsidR="00A215EC" w:rsidRDefault="009D2B78" w:rsidP="00A215EC">
            <w:del w:id="38" w:author="Dwayne Dilbeck" w:date="2015-04-26T23:51:00Z">
              <w:r w:rsidDel="0038189E">
                <w:delText>30minutes</w:delText>
              </w:r>
            </w:del>
          </w:p>
        </w:tc>
      </w:tr>
      <w:tr w:rsidR="00A215EC" w:rsidTr="00A215EC">
        <w:tc>
          <w:tcPr>
            <w:tcW w:w="4675" w:type="dxa"/>
          </w:tcPr>
          <w:p w:rsidR="00A215EC" w:rsidRPr="008E395E" w:rsidRDefault="009D2B78" w:rsidP="00A215EC">
            <w:del w:id="39" w:author="Dwayne Dilbeck" w:date="2015-04-26T23:51:00Z">
              <w:r w:rsidDel="0038189E">
                <w:delText>Dump VCD to screen</w:delText>
              </w:r>
            </w:del>
          </w:p>
        </w:tc>
        <w:tc>
          <w:tcPr>
            <w:tcW w:w="4675" w:type="dxa"/>
          </w:tcPr>
          <w:p w:rsidR="00A215EC" w:rsidRDefault="009D2B78" w:rsidP="00A215EC">
            <w:del w:id="40" w:author="Dwayne Dilbeck" w:date="2015-04-26T23:51:00Z">
              <w:r w:rsidDel="0038189E">
                <w:delText>3 hours</w:delText>
              </w:r>
            </w:del>
          </w:p>
        </w:tc>
      </w:tr>
      <w:tr w:rsidR="00A215EC" w:rsidTr="00A215EC">
        <w:tc>
          <w:tcPr>
            <w:tcW w:w="4675" w:type="dxa"/>
          </w:tcPr>
          <w:p w:rsidR="00A215EC" w:rsidRPr="008E395E" w:rsidRDefault="009D2B78" w:rsidP="00A215EC">
            <w:del w:id="41" w:author="Dwayne Dilbeck" w:date="2015-04-26T23:51:00Z">
              <w:r w:rsidDel="0038189E">
                <w:delText>Dump VCD to SD Card</w:delText>
              </w:r>
            </w:del>
          </w:p>
        </w:tc>
        <w:tc>
          <w:tcPr>
            <w:tcW w:w="4675" w:type="dxa"/>
          </w:tcPr>
          <w:p w:rsidR="00A215EC" w:rsidRDefault="009D2B78" w:rsidP="00A215EC">
            <w:del w:id="42" w:author="Dwayne Dilbeck" w:date="2015-04-26T23:51:00Z">
              <w:r w:rsidDel="0038189E">
                <w:delText>6 hours</w:delText>
              </w:r>
            </w:del>
          </w:p>
        </w:tc>
      </w:tr>
      <w:tr w:rsidR="00A215EC" w:rsidTr="00A215EC">
        <w:tc>
          <w:tcPr>
            <w:tcW w:w="4675" w:type="dxa"/>
          </w:tcPr>
          <w:p w:rsidR="00A215EC" w:rsidRPr="008E395E" w:rsidRDefault="009D2B78" w:rsidP="00A215EC">
            <w:del w:id="43" w:author="Dwayne Dilbeck" w:date="2015-04-26T23:51:00Z">
              <w:r w:rsidDel="0038189E">
                <w:delText>Write code to calculate frequency</w:delText>
              </w:r>
            </w:del>
          </w:p>
        </w:tc>
        <w:tc>
          <w:tcPr>
            <w:tcW w:w="4675" w:type="dxa"/>
          </w:tcPr>
          <w:p w:rsidR="00A215EC" w:rsidRDefault="009D2B78" w:rsidP="00A215EC">
            <w:del w:id="44" w:author="Dwayne Dilbeck" w:date="2015-04-26T23:51:00Z">
              <w:r w:rsidDel="0038189E">
                <w:delText>1 hour.</w:delText>
              </w:r>
            </w:del>
          </w:p>
        </w:tc>
      </w:tr>
      <w:tr w:rsidR="008E395E" w:rsidTr="00A215EC">
        <w:tc>
          <w:tcPr>
            <w:tcW w:w="4675" w:type="dxa"/>
          </w:tcPr>
          <w:p w:rsidR="008E395E" w:rsidRPr="00F54588" w:rsidRDefault="008E395E" w:rsidP="008E395E">
            <w:pPr>
              <w:rPr>
                <w:b/>
              </w:rPr>
            </w:pPr>
            <w:r w:rsidRPr="00F54588">
              <w:rPr>
                <w:b/>
              </w:rPr>
              <w:t>Total</w:t>
            </w:r>
          </w:p>
        </w:tc>
        <w:tc>
          <w:tcPr>
            <w:tcW w:w="4675" w:type="dxa"/>
          </w:tcPr>
          <w:p w:rsidR="008E395E" w:rsidRPr="00F54588" w:rsidRDefault="009D2B78" w:rsidP="008E395E">
            <w:pPr>
              <w:rPr>
                <w:b/>
              </w:rPr>
            </w:pPr>
            <w:del w:id="45" w:author="Dwayne Dilbeck" w:date="2015-04-26T23:51:00Z">
              <w:r w:rsidDel="0038189E">
                <w:rPr>
                  <w:b/>
                </w:rPr>
                <w:delText>1</w:delText>
              </w:r>
            </w:del>
            <w:r>
              <w:rPr>
                <w:b/>
              </w:rPr>
              <w:t>1hours</w:t>
            </w:r>
            <w:ins w:id="46" w:author="Dwayne Dilbeck" w:date="2015-04-26T23:51:00Z">
              <w:r w:rsidR="0038189E">
                <w:rPr>
                  <w:b/>
                </w:rPr>
                <w:t xml:space="preserve"> 40</w:t>
              </w:r>
            </w:ins>
            <w:del w:id="47" w:author="Dwayne Dilbeck" w:date="2015-04-26T23:51:00Z">
              <w:r w:rsidDel="0038189E">
                <w:rPr>
                  <w:b/>
                </w:rPr>
                <w:delText xml:space="preserve"> 10</w:delText>
              </w:r>
            </w:del>
            <w:r>
              <w:rPr>
                <w:b/>
              </w:rPr>
              <w:t xml:space="preserve"> minutes</w:t>
            </w:r>
          </w:p>
        </w:tc>
      </w:tr>
    </w:tbl>
    <w:p w:rsidR="00A215EC" w:rsidRPr="008E395E" w:rsidRDefault="00A215EC" w:rsidP="008E395E"/>
    <w:p w:rsidR="008E395E" w:rsidRDefault="008E395E">
      <w:pPr>
        <w:rPr>
          <w:caps/>
          <w:color w:val="FFFFFF" w:themeColor="background1"/>
          <w:spacing w:val="15"/>
          <w:sz w:val="22"/>
          <w:szCs w:val="22"/>
        </w:rPr>
      </w:pPr>
      <w:r>
        <w:br w:type="page"/>
      </w:r>
    </w:p>
    <w:p w:rsidR="00FF46A5" w:rsidRDefault="00450C81" w:rsidP="00F54588">
      <w:pPr>
        <w:pStyle w:val="Heading1"/>
      </w:pPr>
      <w:r>
        <w:lastRenderedPageBreak/>
        <w:t>Issues</w:t>
      </w:r>
      <w:r w:rsidR="007E5B28">
        <w:t>/Lessons Learned</w:t>
      </w:r>
    </w:p>
    <w:p w:rsidR="00763DCC" w:rsidRDefault="0038189E" w:rsidP="00B46D7B">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ins w:id="48" w:author="Dwayne Dilbeck" w:date="2015-04-26T23:51:00Z">
        <w:r>
          <w:t>On Arduino need to be careful you are writing to the correct Serial port</w:t>
        </w:r>
      </w:ins>
      <w:del w:id="49" w:author="Dwayne Dilbeck" w:date="2015-04-26T23:51:00Z">
        <w:r w:rsidR="007E5B28" w:rsidDel="0038189E">
          <w:delText>Serial pc(USBRX, USBTX) implementation needs debugging</w:delText>
        </w:r>
      </w:del>
    </w:p>
    <w:p w:rsidR="007E5B28" w:rsidDel="0038189E" w:rsidRDefault="007E5B28" w:rsidP="00B46D7B">
      <w:pPr>
        <w:rPr>
          <w:del w:id="50" w:author="Dwayne Dilbeck" w:date="2015-04-26T23:52:00Z"/>
        </w:rPr>
      </w:pPr>
      <w:del w:id="51" w:author="Dwayne Dilbeck" w:date="2015-04-26T23:52:00Z">
        <w:r w:rsidDel="0038189E">
          <w:delText>I initially wrote a simple GPIO sampler to determine the general sample rate on a 2MHz signal.</w:delText>
        </w:r>
      </w:del>
    </w:p>
    <w:p w:rsidR="007E5B28" w:rsidRDefault="007E5B28" w:rsidP="00B46D7B">
      <w:del w:id="52" w:author="Dwayne Dilbeck" w:date="2015-04-26T23:52:00Z">
        <w:r w:rsidDel="0038189E">
          <w:delText>I was surprised when the serial output reported the signal was hanging every #3 samples but the value was always being printed as 255. When I expected a value of 254 and 255 alternating.  I used 3 debugging why my code was not working right, only to determine with gdb and openOCd that the value listed by p temp was always correct but the value outputted to the terminal was incorrect.  I removed the Serial entries and used the generic printf.  The output was now as expected.</w:delText>
        </w:r>
      </w:del>
      <w:ins w:id="53" w:author="Dwayne Dilbeck" w:date="2015-04-26T23:52:00Z">
        <w:r w:rsidR="0038189E">
          <w:t xml:space="preserve">I wasted an hour trying to figure out why the simple code was not seeding the </w:t>
        </w:r>
        <w:proofErr w:type="spellStart"/>
        <w:r w:rsidR="0038189E">
          <w:t>outByte</w:t>
        </w:r>
        <w:proofErr w:type="spellEnd"/>
        <w:r w:rsidR="0038189E">
          <w:t xml:space="preserve"> to the </w:t>
        </w:r>
        <w:proofErr w:type="spellStart"/>
        <w:r w:rsidR="0038189E">
          <w:t>mbed</w:t>
        </w:r>
        <w:proofErr w:type="spellEnd"/>
        <w:r w:rsidR="0038189E">
          <w:t xml:space="preserve">. In the end I </w:t>
        </w:r>
      </w:ins>
      <w:ins w:id="54" w:author="Dwayne Dilbeck" w:date="2015-04-26T23:53:00Z">
        <w:r w:rsidR="0038189E">
          <w:t xml:space="preserve">had mistyped instead of sending the </w:t>
        </w:r>
        <w:proofErr w:type="spellStart"/>
        <w:r w:rsidR="0038189E">
          <w:t>outByte</w:t>
        </w:r>
        <w:proofErr w:type="spellEnd"/>
        <w:r w:rsidR="0038189E">
          <w:t xml:space="preserve"> to Serial1 which was connected to the </w:t>
        </w:r>
        <w:proofErr w:type="spellStart"/>
        <w:r w:rsidR="0038189E">
          <w:t>mbed</w:t>
        </w:r>
        <w:proofErr w:type="spellEnd"/>
        <w:r w:rsidR="0038189E">
          <w:t xml:space="preserve">, the </w:t>
        </w:r>
        <w:proofErr w:type="spellStart"/>
        <w:r w:rsidR="0038189E">
          <w:t>outByte</w:t>
        </w:r>
        <w:proofErr w:type="spellEnd"/>
        <w:r w:rsidR="0038189E">
          <w:t xml:space="preserve"> was being written to Serial, which is connected to a different serial port.</w:t>
        </w:r>
      </w:ins>
    </w:p>
    <w:p w:rsidR="007E5B28" w:rsidDel="0038189E" w:rsidRDefault="007E5B28" w:rsidP="00B46D7B">
      <w:pPr>
        <w:pStyle w:val="Heading2"/>
        <w:rPr>
          <w:del w:id="55" w:author="Dwayne Dilbeck" w:date="2015-04-26T23:54:00Z"/>
        </w:rPr>
      </w:pPr>
      <w:del w:id="56" w:author="Dwayne Dilbeck" w:date="2015-04-26T23:54:00Z">
        <w:r w:rsidDel="0038189E">
          <w:delText>SD Crad library use effects sample rate</w:delText>
        </w:r>
      </w:del>
    </w:p>
    <w:p w:rsidR="007E5B28" w:rsidDel="0038189E" w:rsidRDefault="007E5B28" w:rsidP="00B46D7B">
      <w:pPr>
        <w:rPr>
          <w:del w:id="57" w:author="Dwayne Dilbeck" w:date="2015-04-26T23:54:00Z"/>
        </w:rPr>
      </w:pPr>
      <w:del w:id="58" w:author="Dwayne Dilbeck" w:date="2015-04-26T23:54:00Z">
        <w:r w:rsidDel="0038189E">
          <w:delText>I quickly wrote a vcd content generator and decided to write the contents to a file on an SD Card.  I spent a long time trying to figure out why the library caused the sampling to behave strangely. Before giving up due to lack of time and returned to terminal output.</w:delText>
        </w:r>
      </w:del>
    </w:p>
    <w:p w:rsidR="007E5B28" w:rsidDel="0038189E" w:rsidRDefault="007E5B28" w:rsidP="00B46D7B">
      <w:pPr>
        <w:pStyle w:val="Heading2"/>
        <w:rPr>
          <w:del w:id="59" w:author="Dwayne Dilbeck" w:date="2015-04-26T23:54:00Z"/>
        </w:rPr>
      </w:pPr>
      <w:del w:id="60" w:author="Dwayne Dilbeck" w:date="2015-04-26T23:54:00Z">
        <w:r w:rsidDel="0038189E">
          <w:delText>Compile resulted in variang sample rates</w:delText>
        </w:r>
      </w:del>
    </w:p>
    <w:p w:rsidR="007E5B28" w:rsidDel="0038189E" w:rsidRDefault="007E5B28" w:rsidP="00B46D7B">
      <w:pPr>
        <w:rPr>
          <w:del w:id="61" w:author="Dwayne Dilbeck" w:date="2015-04-26T23:54:00Z"/>
        </w:rPr>
      </w:pPr>
      <w:del w:id="62" w:author="Dwayne Dilbeck" w:date="2015-04-26T23:54:00Z">
        <w:r w:rsidDel="0038189E">
          <w:delText>I found that from compile to compile my sample rate per 2Mhz signal was floating. Sometimes 6 samples sometimes 8 samples.  I tried dropping back to a smaller sample size</w:delText>
        </w:r>
        <w:r w:rsidR="00450C81" w:rsidDel="0038189E">
          <w:delText xml:space="preserve"> </w:delText>
        </w:r>
        <w:r w:rsidDel="0038189E">
          <w:delText xml:space="preserve">and a single </w:delText>
        </w:r>
        <w:r w:rsidR="00450C81" w:rsidDel="0038189E">
          <w:delText xml:space="preserve">array, but this resulted in worse sample performance.  </w:delText>
        </w:r>
      </w:del>
    </w:p>
    <w:p w:rsidR="00450C81" w:rsidDel="0038189E" w:rsidRDefault="00450C81" w:rsidP="00B46D7B">
      <w:pPr>
        <w:pStyle w:val="Heading2"/>
        <w:rPr>
          <w:del w:id="63" w:author="Dwayne Dilbeck" w:date="2015-04-26T23:54:00Z"/>
        </w:rPr>
      </w:pPr>
      <w:del w:id="64" w:author="Dwayne Dilbeck" w:date="2015-04-26T23:54:00Z">
        <w:r w:rsidDel="0038189E">
          <w:delText>Do the homework in order</w:delText>
        </w:r>
      </w:del>
    </w:p>
    <w:p w:rsidR="00450C81" w:rsidDel="0038189E" w:rsidRDefault="00450C81" w:rsidP="00B46D7B">
      <w:pPr>
        <w:rPr>
          <w:del w:id="65" w:author="Dwayne Dilbeck" w:date="2015-04-26T23:54:00Z"/>
        </w:rPr>
      </w:pPr>
      <w:del w:id="66" w:author="Dwayne Dilbeck" w:date="2015-04-26T23:54:00Z">
        <w:r w:rsidDel="0038189E">
          <w:delText>I read all the homework and proceeded to miss the part about calculating the input signal frequency. This was due to working on Method 4 and 2 at the same time. When I started writing this report I realized I had not completed the first part. I took an extra hour to code that solution.  Based on my earlier testing I used a sample comparison to calculate frequency.</w:delText>
        </w:r>
      </w:del>
    </w:p>
    <w:p w:rsidR="00450C81" w:rsidRDefault="00450C81" w:rsidP="00B46D7B">
      <w:pPr>
        <w:pStyle w:val="Heading1"/>
      </w:pPr>
      <w:del w:id="67" w:author="Dwayne Dilbeck" w:date="2015-04-26T23:54:00Z">
        <w:r w:rsidDel="0038189E">
          <w:delText>How my solution works</w:delText>
        </w:r>
      </w:del>
      <w:ins w:id="68" w:author="Dwayne Dilbeck" w:date="2015-04-26T23:54:00Z">
        <w:r w:rsidR="0038189E">
          <w:t>Test setup</w:t>
        </w:r>
      </w:ins>
    </w:p>
    <w:p w:rsidR="0038189E" w:rsidRDefault="0038189E" w:rsidP="00B46D7B">
      <w:pPr>
        <w:rPr>
          <w:ins w:id="69" w:author="Dwayne Dilbeck" w:date="2015-04-26T23:54:00Z"/>
        </w:rPr>
      </w:pPr>
      <w:ins w:id="70" w:author="Dwayne Dilbeck" w:date="2015-04-26T23:54:00Z">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426_23284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ins>
    </w:p>
    <w:p w:rsidR="0038189E" w:rsidRDefault="0038189E" w:rsidP="00B46D7B">
      <w:pPr>
        <w:rPr>
          <w:ins w:id="71" w:author="Dwayne Dilbeck" w:date="2015-04-26T23:55:00Z"/>
        </w:rPr>
      </w:pPr>
      <w:ins w:id="72" w:author="Dwayne Dilbeck" w:date="2015-04-26T23:54:00Z">
        <w:r>
          <w:t xml:space="preserve">The </w:t>
        </w:r>
        <w:proofErr w:type="spellStart"/>
        <w:r>
          <w:t>mbed</w:t>
        </w:r>
        <w:proofErr w:type="spellEnd"/>
        <w:r>
          <w:t xml:space="preserve"> is at the top and used momentary switched, </w:t>
        </w:r>
      </w:ins>
      <w:ins w:id="73" w:author="Dwayne Dilbeck" w:date="2015-04-26T23:55:00Z">
        <w:r>
          <w:t xml:space="preserve">The Arduino is shown below. The Arduino used dip switched to send the message. In the photo above the Arduino is sending 0xa2, and the </w:t>
        </w:r>
        <w:proofErr w:type="spellStart"/>
        <w:r>
          <w:t>mbed</w:t>
        </w:r>
        <w:proofErr w:type="spellEnd"/>
        <w:r>
          <w:t xml:space="preserve"> is displaying the value.</w:t>
        </w:r>
      </w:ins>
    </w:p>
    <w:p w:rsidR="00450C81" w:rsidDel="0038189E" w:rsidRDefault="0038189E" w:rsidP="00B46D7B">
      <w:pPr>
        <w:rPr>
          <w:del w:id="74" w:author="Dwayne Dilbeck" w:date="2015-04-26T23:54:00Z"/>
        </w:rPr>
      </w:pPr>
      <w:ins w:id="75" w:author="Dwayne Dilbeck" w:date="2015-04-27T00:03:00Z">
        <w:r>
          <w:rPr>
            <w:noProof/>
          </w:rPr>
          <w:lastRenderedPageBreak/>
          <w:drawing>
            <wp:inline distT="0" distB="0" distL="0" distR="0">
              <wp:extent cx="5943600" cy="3353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alcapturefrommbe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ins>
      <w:del w:id="76" w:author="Dwayne Dilbeck" w:date="2015-04-26T23:54:00Z">
        <w:r w:rsidR="00450C81" w:rsidDel="0038189E">
          <w:delText>My solution will take two samples per loop. I store the samples in the AHBSRAM0 and AHBSRAM1 memory locations.  This allows me to collect 32K samples.  Given my max rate of samples has been 12000000 per second, this gives me about 2 seconds of samples.</w:delText>
        </w:r>
      </w:del>
    </w:p>
    <w:p w:rsidR="00450C81" w:rsidDel="0038189E" w:rsidRDefault="00450C81" w:rsidP="00B46D7B">
      <w:pPr>
        <w:rPr>
          <w:del w:id="77" w:author="Dwayne Dilbeck" w:date="2015-04-26T23:54:00Z"/>
        </w:rPr>
      </w:pPr>
      <w:del w:id="78" w:author="Dwayne Dilbeck" w:date="2015-04-26T23:54:00Z">
        <w:r w:rsidDel="0038189E">
          <w:delText>Since I saw variance in my sample rate, I did not hard code the ratio for the samples.  Instead I capture samples from a known signal and compare the sample ratio to the signal under test.</w:delText>
        </w:r>
      </w:del>
    </w:p>
    <w:p w:rsidR="00450C81" w:rsidDel="0038189E" w:rsidRDefault="00B46D7B" w:rsidP="00B46D7B">
      <w:pPr>
        <w:rPr>
          <w:del w:id="79" w:author="Dwayne Dilbeck" w:date="2015-04-26T23:54:00Z"/>
        </w:rPr>
      </w:pPr>
      <w:del w:id="80" w:author="Dwayne Dilbeck" w:date="2015-04-26T23:54:00Z">
        <w:r w:rsidDel="0038189E">
          <w:delText>Rough</w:delText>
        </w:r>
        <w:r w:rsidR="00450C81" w:rsidDel="0038189E">
          <w:delText>l</w:delText>
        </w:r>
        <w:r w:rsidDel="0038189E">
          <w:delText>y</w:delText>
        </w:r>
        <w:r w:rsidR="00450C81" w:rsidDel="0038189E">
          <w:delText xml:space="preserve"> I estimate I can sample from 3Mhz to 1HZ, where 3Mhz would allow 4 samples per period.</w:delText>
        </w:r>
      </w:del>
    </w:p>
    <w:p w:rsidR="00B46D7B" w:rsidDel="0038189E" w:rsidRDefault="00B46D7B" w:rsidP="00B46D7B">
      <w:pPr>
        <w:rPr>
          <w:del w:id="81" w:author="Dwayne Dilbeck" w:date="2015-04-26T23:54:00Z"/>
        </w:rPr>
      </w:pPr>
      <w:del w:id="82" w:author="Dwayne Dilbeck" w:date="2015-04-26T23:54:00Z">
        <w:r w:rsidDel="0038189E">
          <w:delText>After the samples are taken they get processed.  One function creates a vcd format.  The other calculates how many samples were in the known signal period.  Then the number of samples in the signal under test for one period is calculated. A ration calculation is performed to determine the sample signal frequency.</w:delText>
        </w:r>
      </w:del>
    </w:p>
    <w:p w:rsidR="00B46D7B" w:rsidDel="0038189E" w:rsidRDefault="00B46D7B" w:rsidP="00B46D7B">
      <w:pPr>
        <w:pStyle w:val="Heading1"/>
        <w:rPr>
          <w:del w:id="83" w:author="Dwayne Dilbeck" w:date="2015-04-26T23:54:00Z"/>
        </w:rPr>
      </w:pPr>
      <w:del w:id="84" w:author="Dwayne Dilbeck" w:date="2015-04-26T23:54:00Z">
        <w:r w:rsidDel="0038189E">
          <w:delText>Output</w:delText>
        </w:r>
      </w:del>
    </w:p>
    <w:p w:rsidR="00B46D7B" w:rsidDel="0038189E" w:rsidRDefault="00B46D7B" w:rsidP="00B46D7B">
      <w:pPr>
        <w:pStyle w:val="NoSpacing"/>
        <w:rPr>
          <w:del w:id="85" w:author="Dwayne Dilbeck" w:date="2015-04-26T23:54:00Z"/>
        </w:rPr>
      </w:pPr>
      <w:del w:id="86" w:author="Dwayne Dilbeck" w:date="2015-04-26T23:54:00Z">
        <w:r w:rsidDel="0038189E">
          <w:delText>$date</w:delText>
        </w:r>
      </w:del>
    </w:p>
    <w:p w:rsidR="00B46D7B" w:rsidDel="0038189E" w:rsidRDefault="00B46D7B" w:rsidP="00B46D7B">
      <w:pPr>
        <w:pStyle w:val="NoSpacing"/>
        <w:rPr>
          <w:del w:id="87" w:author="Dwayne Dilbeck" w:date="2015-04-26T23:54:00Z"/>
        </w:rPr>
      </w:pPr>
      <w:del w:id="88" w:author="Dwayne Dilbeck" w:date="2015-04-26T23:54:00Z">
        <w:r w:rsidDel="0038189E">
          <w:delText>$end</w:delText>
        </w:r>
      </w:del>
    </w:p>
    <w:p w:rsidR="00B46D7B" w:rsidDel="0038189E" w:rsidRDefault="00B46D7B" w:rsidP="00B46D7B">
      <w:pPr>
        <w:pStyle w:val="NoSpacing"/>
        <w:rPr>
          <w:del w:id="89" w:author="Dwayne Dilbeck" w:date="2015-04-26T23:54:00Z"/>
        </w:rPr>
      </w:pPr>
      <w:del w:id="90" w:author="Dwayne Dilbeck" w:date="2015-04-26T23:54:00Z">
        <w:r w:rsidDel="0038189E">
          <w:delText>$version</w:delText>
        </w:r>
      </w:del>
    </w:p>
    <w:p w:rsidR="00B46D7B" w:rsidDel="0038189E" w:rsidRDefault="00B46D7B" w:rsidP="00B46D7B">
      <w:pPr>
        <w:pStyle w:val="NoSpacing"/>
        <w:rPr>
          <w:del w:id="91" w:author="Dwayne Dilbeck" w:date="2015-04-26T23:54:00Z"/>
        </w:rPr>
      </w:pPr>
      <w:del w:id="92" w:author="Dwayne Dilbeck" w:date="2015-04-26T23:54:00Z">
        <w:r w:rsidDel="0038189E">
          <w:delText>Mbed Logic Analyzer 0.1</w:delText>
        </w:r>
      </w:del>
    </w:p>
    <w:p w:rsidR="00B46D7B" w:rsidDel="0038189E" w:rsidRDefault="00B46D7B" w:rsidP="00B46D7B">
      <w:pPr>
        <w:pStyle w:val="NoSpacing"/>
        <w:rPr>
          <w:del w:id="93" w:author="Dwayne Dilbeck" w:date="2015-04-26T23:54:00Z"/>
        </w:rPr>
      </w:pPr>
      <w:del w:id="94" w:author="Dwayne Dilbeck" w:date="2015-04-26T23:54:00Z">
        <w:r w:rsidDel="0038189E">
          <w:delText>$end</w:delText>
        </w:r>
      </w:del>
    </w:p>
    <w:p w:rsidR="00B46D7B" w:rsidDel="0038189E" w:rsidRDefault="00B46D7B" w:rsidP="00B46D7B">
      <w:pPr>
        <w:pStyle w:val="NoSpacing"/>
        <w:rPr>
          <w:del w:id="95" w:author="Dwayne Dilbeck" w:date="2015-04-26T23:54:00Z"/>
        </w:rPr>
      </w:pPr>
      <w:del w:id="96" w:author="Dwayne Dilbeck" w:date="2015-04-26T23:54:00Z">
        <w:r w:rsidDel="0038189E">
          <w:delText>$comment</w:delText>
        </w:r>
      </w:del>
    </w:p>
    <w:p w:rsidR="00B46D7B" w:rsidDel="0038189E" w:rsidRDefault="00B46D7B" w:rsidP="00B46D7B">
      <w:pPr>
        <w:pStyle w:val="NoSpacing"/>
        <w:rPr>
          <w:del w:id="97" w:author="Dwayne Dilbeck" w:date="2015-04-26T23:54:00Z"/>
        </w:rPr>
      </w:pPr>
      <w:del w:id="98" w:author="Dwayne Dilbeck" w:date="2015-04-26T23:54:00Z">
        <w:r w:rsidDel="0038189E">
          <w:delText>Developed by Dwayne Dilbeck</w:delText>
        </w:r>
      </w:del>
    </w:p>
    <w:p w:rsidR="00B46D7B" w:rsidDel="0038189E" w:rsidRDefault="00B46D7B" w:rsidP="00B46D7B">
      <w:pPr>
        <w:pStyle w:val="NoSpacing"/>
        <w:rPr>
          <w:del w:id="99" w:author="Dwayne Dilbeck" w:date="2015-04-26T23:54:00Z"/>
        </w:rPr>
      </w:pPr>
      <w:del w:id="100" w:author="Dwayne Dilbeck" w:date="2015-04-26T23:54:00Z">
        <w:r w:rsidDel="0038189E">
          <w:delText>$end</w:delText>
        </w:r>
      </w:del>
    </w:p>
    <w:p w:rsidR="00B46D7B" w:rsidDel="0038189E" w:rsidRDefault="00B46D7B" w:rsidP="00B46D7B">
      <w:pPr>
        <w:pStyle w:val="NoSpacing"/>
        <w:rPr>
          <w:del w:id="101" w:author="Dwayne Dilbeck" w:date="2015-04-26T23:54:00Z"/>
        </w:rPr>
      </w:pPr>
      <w:del w:id="102" w:author="Dwayne Dilbeck" w:date="2015-04-26T23:54:00Z">
        <w:r w:rsidDel="0038189E">
          <w:delText>$timescale 80ns</w:delText>
        </w:r>
      </w:del>
    </w:p>
    <w:p w:rsidR="00B46D7B" w:rsidDel="0038189E" w:rsidRDefault="00B46D7B" w:rsidP="00B46D7B">
      <w:pPr>
        <w:pStyle w:val="NoSpacing"/>
        <w:rPr>
          <w:del w:id="103" w:author="Dwayne Dilbeck" w:date="2015-04-26T23:54:00Z"/>
        </w:rPr>
      </w:pPr>
      <w:del w:id="104" w:author="Dwayne Dilbeck" w:date="2015-04-26T23:54:00Z">
        <w:r w:rsidDel="0038189E">
          <w:delText>$scope module logic $end</w:delText>
        </w:r>
      </w:del>
    </w:p>
    <w:p w:rsidR="00B46D7B" w:rsidDel="0038189E" w:rsidRDefault="00B46D7B" w:rsidP="00B46D7B">
      <w:pPr>
        <w:pStyle w:val="NoSpacing"/>
        <w:rPr>
          <w:del w:id="105" w:author="Dwayne Dilbeck" w:date="2015-04-26T23:54:00Z"/>
        </w:rPr>
      </w:pPr>
      <w:del w:id="106" w:author="Dwayne Dilbeck" w:date="2015-04-26T23:54:00Z">
        <w:r w:rsidDel="0038189E">
          <w:delText>$var wire 1 ( data0 $end</w:delText>
        </w:r>
      </w:del>
    </w:p>
    <w:p w:rsidR="00B46D7B" w:rsidDel="0038189E" w:rsidRDefault="00B46D7B" w:rsidP="00B46D7B">
      <w:pPr>
        <w:pStyle w:val="NoSpacing"/>
        <w:rPr>
          <w:del w:id="107" w:author="Dwayne Dilbeck" w:date="2015-04-26T23:54:00Z"/>
        </w:rPr>
      </w:pPr>
      <w:del w:id="108" w:author="Dwayne Dilbeck" w:date="2015-04-26T23:54:00Z">
        <w:r w:rsidDel="0038189E">
          <w:delText>$upscope $end</w:delText>
        </w:r>
      </w:del>
    </w:p>
    <w:p w:rsidR="00B46D7B" w:rsidDel="0038189E" w:rsidRDefault="00B46D7B" w:rsidP="00B46D7B">
      <w:pPr>
        <w:pStyle w:val="NoSpacing"/>
        <w:rPr>
          <w:del w:id="109" w:author="Dwayne Dilbeck" w:date="2015-04-26T23:54:00Z"/>
        </w:rPr>
      </w:pPr>
      <w:del w:id="110" w:author="Dwayne Dilbeck" w:date="2015-04-26T23:54:00Z">
        <w:r w:rsidDel="0038189E">
          <w:delText>$enddefinitions</w:delText>
        </w:r>
      </w:del>
    </w:p>
    <w:p w:rsidR="00B46D7B" w:rsidDel="0038189E" w:rsidRDefault="00B46D7B" w:rsidP="00B46D7B">
      <w:pPr>
        <w:pStyle w:val="NoSpacing"/>
        <w:rPr>
          <w:del w:id="111" w:author="Dwayne Dilbeck" w:date="2015-04-26T23:54:00Z"/>
        </w:rPr>
      </w:pPr>
      <w:del w:id="112" w:author="Dwayne Dilbeck" w:date="2015-04-26T23:54:00Z">
        <w:r w:rsidDel="0038189E">
          <w:delText>$dumpvars</w:delText>
        </w:r>
      </w:del>
    </w:p>
    <w:p w:rsidR="00B46D7B" w:rsidDel="0038189E" w:rsidRDefault="00B46D7B" w:rsidP="00B46D7B">
      <w:pPr>
        <w:pStyle w:val="NoSpacing"/>
        <w:rPr>
          <w:del w:id="113" w:author="Dwayne Dilbeck" w:date="2015-04-26T23:54:00Z"/>
        </w:rPr>
      </w:pPr>
      <w:del w:id="114" w:author="Dwayne Dilbeck" w:date="2015-04-26T23:54:00Z">
        <w:r w:rsidDel="0038189E">
          <w:delText>0(</w:delText>
        </w:r>
      </w:del>
    </w:p>
    <w:p w:rsidR="00B46D7B" w:rsidDel="0038189E" w:rsidRDefault="00B46D7B" w:rsidP="00B46D7B">
      <w:pPr>
        <w:pStyle w:val="NoSpacing"/>
        <w:rPr>
          <w:del w:id="115" w:author="Dwayne Dilbeck" w:date="2015-04-26T23:54:00Z"/>
        </w:rPr>
      </w:pPr>
      <w:del w:id="116" w:author="Dwayne Dilbeck" w:date="2015-04-26T23:54:00Z">
        <w:r w:rsidDel="0038189E">
          <w:delText>$end</w:delText>
        </w:r>
      </w:del>
    </w:p>
    <w:p w:rsidR="00B46D7B" w:rsidDel="0038189E" w:rsidRDefault="00B46D7B" w:rsidP="00B46D7B">
      <w:pPr>
        <w:pStyle w:val="NoSpacing"/>
        <w:rPr>
          <w:del w:id="117" w:author="Dwayne Dilbeck" w:date="2015-04-26T23:54:00Z"/>
        </w:rPr>
      </w:pPr>
      <w:del w:id="118" w:author="Dwayne Dilbeck" w:date="2015-04-26T23:54:00Z">
        <w:r w:rsidDel="0038189E">
          <w:delText>#6</w:delText>
        </w:r>
      </w:del>
    </w:p>
    <w:p w:rsidR="00B46D7B" w:rsidDel="0038189E" w:rsidRDefault="00B46D7B" w:rsidP="00B46D7B">
      <w:pPr>
        <w:pStyle w:val="NoSpacing"/>
        <w:rPr>
          <w:del w:id="119" w:author="Dwayne Dilbeck" w:date="2015-04-26T23:54:00Z"/>
        </w:rPr>
      </w:pPr>
      <w:del w:id="120" w:author="Dwayne Dilbeck" w:date="2015-04-26T23:54:00Z">
        <w:r w:rsidDel="0038189E">
          <w:delText>1(</w:delText>
        </w:r>
      </w:del>
    </w:p>
    <w:p w:rsidR="00B46D7B" w:rsidDel="0038189E" w:rsidRDefault="00B46D7B" w:rsidP="00B46D7B">
      <w:pPr>
        <w:pStyle w:val="NoSpacing"/>
        <w:rPr>
          <w:del w:id="121" w:author="Dwayne Dilbeck" w:date="2015-04-26T23:54:00Z"/>
        </w:rPr>
      </w:pPr>
      <w:del w:id="122" w:author="Dwayne Dilbeck" w:date="2015-04-26T23:54:00Z">
        <w:r w:rsidDel="0038189E">
          <w:delText>#10</w:delText>
        </w:r>
      </w:del>
    </w:p>
    <w:p w:rsidR="00B46D7B" w:rsidDel="0038189E" w:rsidRDefault="00B46D7B" w:rsidP="00B46D7B">
      <w:pPr>
        <w:pStyle w:val="NoSpacing"/>
        <w:rPr>
          <w:del w:id="123" w:author="Dwayne Dilbeck" w:date="2015-04-26T23:54:00Z"/>
        </w:rPr>
      </w:pPr>
      <w:del w:id="124" w:author="Dwayne Dilbeck" w:date="2015-04-26T23:54:00Z">
        <w:r w:rsidDel="0038189E">
          <w:delText>0(</w:delText>
        </w:r>
      </w:del>
    </w:p>
    <w:p w:rsidR="00B46D7B" w:rsidDel="0038189E" w:rsidRDefault="00B46D7B" w:rsidP="00B46D7B">
      <w:pPr>
        <w:pStyle w:val="NoSpacing"/>
        <w:rPr>
          <w:del w:id="125" w:author="Dwayne Dilbeck" w:date="2015-04-26T23:54:00Z"/>
        </w:rPr>
      </w:pPr>
      <w:del w:id="126" w:author="Dwayne Dilbeck" w:date="2015-04-26T23:54:00Z">
        <w:r w:rsidDel="0038189E">
          <w:delText>#12</w:delText>
        </w:r>
      </w:del>
    </w:p>
    <w:p w:rsidR="00B46D7B" w:rsidDel="0038189E" w:rsidRDefault="00B46D7B" w:rsidP="00B46D7B">
      <w:pPr>
        <w:pStyle w:val="NoSpacing"/>
        <w:rPr>
          <w:del w:id="127" w:author="Dwayne Dilbeck" w:date="2015-04-26T23:54:00Z"/>
        </w:rPr>
      </w:pPr>
      <w:del w:id="128" w:author="Dwayne Dilbeck" w:date="2015-04-26T23:54:00Z">
        <w:r w:rsidDel="0038189E">
          <w:delText>1(</w:delText>
        </w:r>
      </w:del>
    </w:p>
    <w:p w:rsidR="00B46D7B" w:rsidDel="0038189E" w:rsidRDefault="00B46D7B" w:rsidP="00B46D7B">
      <w:pPr>
        <w:pStyle w:val="NoSpacing"/>
        <w:rPr>
          <w:del w:id="129" w:author="Dwayne Dilbeck" w:date="2015-04-26T23:54:00Z"/>
        </w:rPr>
      </w:pPr>
      <w:del w:id="130" w:author="Dwayne Dilbeck" w:date="2015-04-26T23:54:00Z">
        <w:r w:rsidDel="0038189E">
          <w:delText>#16</w:delText>
        </w:r>
      </w:del>
    </w:p>
    <w:p w:rsidR="00B46D7B" w:rsidDel="0038189E" w:rsidRDefault="00B46D7B" w:rsidP="00B46D7B">
      <w:pPr>
        <w:pStyle w:val="NoSpacing"/>
        <w:rPr>
          <w:del w:id="131" w:author="Dwayne Dilbeck" w:date="2015-04-26T23:54:00Z"/>
        </w:rPr>
      </w:pPr>
      <w:del w:id="132" w:author="Dwayne Dilbeck" w:date="2015-04-26T23:54:00Z">
        <w:r w:rsidDel="0038189E">
          <w:delText>0(</w:delText>
        </w:r>
      </w:del>
    </w:p>
    <w:p w:rsidR="00B46D7B" w:rsidDel="0038189E" w:rsidRDefault="00B46D7B" w:rsidP="00B46D7B">
      <w:pPr>
        <w:pStyle w:val="NoSpacing"/>
        <w:rPr>
          <w:del w:id="133" w:author="Dwayne Dilbeck" w:date="2015-04-26T23:54:00Z"/>
        </w:rPr>
      </w:pPr>
      <w:del w:id="134" w:author="Dwayne Dilbeck" w:date="2015-04-26T23:54:00Z">
        <w:r w:rsidDel="0038189E">
          <w:delText>#18</w:delText>
        </w:r>
      </w:del>
    </w:p>
    <w:p w:rsidR="00B46D7B" w:rsidDel="0038189E" w:rsidRDefault="00B46D7B" w:rsidP="00B46D7B">
      <w:pPr>
        <w:pStyle w:val="NoSpacing"/>
        <w:rPr>
          <w:del w:id="135" w:author="Dwayne Dilbeck" w:date="2015-04-26T23:54:00Z"/>
        </w:rPr>
      </w:pPr>
      <w:del w:id="136" w:author="Dwayne Dilbeck" w:date="2015-04-26T23:54:00Z">
        <w:r w:rsidDel="0038189E">
          <w:delText>1(</w:delText>
        </w:r>
      </w:del>
    </w:p>
    <w:p w:rsidR="00B46D7B" w:rsidDel="0038189E" w:rsidRDefault="00B46D7B" w:rsidP="00B46D7B">
      <w:pPr>
        <w:pStyle w:val="NoSpacing"/>
        <w:rPr>
          <w:del w:id="137" w:author="Dwayne Dilbeck" w:date="2015-04-26T23:54:00Z"/>
        </w:rPr>
      </w:pPr>
      <w:del w:id="138" w:author="Dwayne Dilbeck" w:date="2015-04-26T23:54:00Z">
        <w:r w:rsidDel="0038189E">
          <w:delText>#22</w:delText>
        </w:r>
      </w:del>
    </w:p>
    <w:p w:rsidR="00B46D7B" w:rsidDel="0038189E" w:rsidRDefault="00B46D7B" w:rsidP="00B46D7B">
      <w:pPr>
        <w:pStyle w:val="NoSpacing"/>
        <w:rPr>
          <w:del w:id="139" w:author="Dwayne Dilbeck" w:date="2015-04-26T23:54:00Z"/>
        </w:rPr>
      </w:pPr>
      <w:del w:id="140" w:author="Dwayne Dilbeck" w:date="2015-04-26T23:54:00Z">
        <w:r w:rsidDel="0038189E">
          <w:delText>0(</w:delText>
        </w:r>
      </w:del>
    </w:p>
    <w:p w:rsidR="00B46D7B" w:rsidDel="0038189E" w:rsidRDefault="00B46D7B" w:rsidP="00B46D7B">
      <w:pPr>
        <w:pStyle w:val="NoSpacing"/>
        <w:rPr>
          <w:del w:id="141" w:author="Dwayne Dilbeck" w:date="2015-04-26T23:54:00Z"/>
        </w:rPr>
      </w:pPr>
      <w:del w:id="142" w:author="Dwayne Dilbeck" w:date="2015-04-26T23:54:00Z">
        <w:r w:rsidDel="0038189E">
          <w:delText>#24</w:delText>
        </w:r>
      </w:del>
    </w:p>
    <w:p w:rsidR="00B46D7B" w:rsidDel="0038189E" w:rsidRDefault="00B46D7B" w:rsidP="00B46D7B">
      <w:pPr>
        <w:pStyle w:val="NoSpacing"/>
        <w:rPr>
          <w:del w:id="143" w:author="Dwayne Dilbeck" w:date="2015-04-26T23:54:00Z"/>
        </w:rPr>
      </w:pPr>
      <w:del w:id="144" w:author="Dwayne Dilbeck" w:date="2015-04-26T23:54:00Z">
        <w:r w:rsidDel="0038189E">
          <w:delText>1(</w:delText>
        </w:r>
      </w:del>
    </w:p>
    <w:p w:rsidR="00B46D7B" w:rsidDel="0038189E" w:rsidRDefault="00B46D7B" w:rsidP="00B46D7B">
      <w:pPr>
        <w:pStyle w:val="NoSpacing"/>
        <w:rPr>
          <w:del w:id="145" w:author="Dwayne Dilbeck" w:date="2015-04-26T23:54:00Z"/>
        </w:rPr>
      </w:pPr>
      <w:del w:id="146" w:author="Dwayne Dilbeck" w:date="2015-04-26T23:54:00Z">
        <w:r w:rsidDel="0038189E">
          <w:delText>#28</w:delText>
        </w:r>
      </w:del>
    </w:p>
    <w:p w:rsidR="00B46D7B" w:rsidDel="0038189E" w:rsidRDefault="00B46D7B" w:rsidP="00B46D7B">
      <w:pPr>
        <w:pStyle w:val="NoSpacing"/>
        <w:rPr>
          <w:del w:id="147" w:author="Dwayne Dilbeck" w:date="2015-04-26T23:54:00Z"/>
        </w:rPr>
      </w:pPr>
      <w:del w:id="148" w:author="Dwayne Dilbeck" w:date="2015-04-26T23:54:00Z">
        <w:r w:rsidDel="0038189E">
          <w:delText>0(</w:delText>
        </w:r>
      </w:del>
    </w:p>
    <w:p w:rsidR="00B46D7B" w:rsidDel="0038189E" w:rsidRDefault="00B46D7B" w:rsidP="00B46D7B">
      <w:pPr>
        <w:pStyle w:val="NoSpacing"/>
        <w:rPr>
          <w:del w:id="149" w:author="Dwayne Dilbeck" w:date="2015-04-26T23:54:00Z"/>
        </w:rPr>
      </w:pPr>
      <w:del w:id="150" w:author="Dwayne Dilbeck" w:date="2015-04-26T23:54:00Z">
        <w:r w:rsidDel="0038189E">
          <w:delText>#30</w:delText>
        </w:r>
      </w:del>
    </w:p>
    <w:p w:rsidR="00B46D7B" w:rsidDel="0038189E" w:rsidRDefault="00B46D7B" w:rsidP="00B46D7B">
      <w:pPr>
        <w:pStyle w:val="NoSpacing"/>
        <w:rPr>
          <w:del w:id="151" w:author="Dwayne Dilbeck" w:date="2015-04-26T23:54:00Z"/>
        </w:rPr>
      </w:pPr>
      <w:del w:id="152" w:author="Dwayne Dilbeck" w:date="2015-04-26T23:54:00Z">
        <w:r w:rsidDel="0038189E">
          <w:delText>1(</w:delText>
        </w:r>
      </w:del>
    </w:p>
    <w:p w:rsidR="00B46D7B" w:rsidDel="0038189E" w:rsidRDefault="00B46D7B" w:rsidP="00B46D7B">
      <w:pPr>
        <w:pStyle w:val="NoSpacing"/>
        <w:rPr>
          <w:del w:id="153" w:author="Dwayne Dilbeck" w:date="2015-04-26T23:54:00Z"/>
        </w:rPr>
      </w:pPr>
    </w:p>
    <w:p w:rsidR="00B46D7B" w:rsidDel="0038189E" w:rsidRDefault="00B46D7B" w:rsidP="00B46D7B">
      <w:pPr>
        <w:pStyle w:val="NoSpacing"/>
        <w:rPr>
          <w:del w:id="154" w:author="Dwayne Dilbeck" w:date="2015-04-26T23:54:00Z"/>
        </w:rPr>
      </w:pPr>
      <w:del w:id="155" w:author="Dwayne Dilbeck" w:date="2015-04-26T23:54:00Z">
        <w:r w:rsidDel="0038189E">
          <w:delText>Samples Per 2Mhz Reference: 6</w:delText>
        </w:r>
      </w:del>
    </w:p>
    <w:p w:rsidR="00B46D7B" w:rsidDel="0038189E" w:rsidRDefault="00B46D7B" w:rsidP="00B46D7B">
      <w:pPr>
        <w:pStyle w:val="NoSpacing"/>
        <w:rPr>
          <w:del w:id="156" w:author="Dwayne Dilbeck" w:date="2015-04-26T23:54:00Z"/>
        </w:rPr>
      </w:pPr>
      <w:del w:id="157" w:author="Dwayne Dilbeck" w:date="2015-04-26T23:54:00Z">
        <w:r w:rsidDel="0038189E">
          <w:delText>Samples Per Sampled signal: 24357</w:delText>
        </w:r>
      </w:del>
    </w:p>
    <w:p w:rsidR="00B46D7B" w:rsidDel="0038189E" w:rsidRDefault="00B46D7B" w:rsidP="00B46D7B">
      <w:pPr>
        <w:pStyle w:val="NoSpacing"/>
        <w:rPr>
          <w:del w:id="158" w:author="Dwayne Dilbeck" w:date="2015-04-26T23:54:00Z"/>
        </w:rPr>
      </w:pPr>
      <w:del w:id="159" w:author="Dwayne Dilbeck" w:date="2015-04-26T23:54:00Z">
        <w:r w:rsidDel="0038189E">
          <w:delText>Frequency is: 492</w:delText>
        </w:r>
      </w:del>
    </w:p>
    <w:p w:rsidR="00450C81" w:rsidRDefault="00450C81" w:rsidP="00B46D7B">
      <w:pPr>
        <w:rPr>
          <w:ins w:id="160" w:author="Dwayne Dilbeck" w:date="2015-04-27T00:03:00Z"/>
        </w:rPr>
      </w:pPr>
    </w:p>
    <w:p w:rsidR="0038189E" w:rsidRDefault="0038189E" w:rsidP="00B46D7B">
      <w:pPr>
        <w:rPr>
          <w:ins w:id="161" w:author="Dwayne Dilbeck" w:date="2015-04-27T00:04:00Z"/>
        </w:rPr>
      </w:pPr>
      <w:ins w:id="162" w:author="Dwayne Dilbeck" w:date="2015-04-27T00:03:00Z">
        <w:r>
          <w:t xml:space="preserve">The serial capture from the </w:t>
        </w:r>
        <w:proofErr w:type="spellStart"/>
        <w:r>
          <w:t>mbed</w:t>
        </w:r>
      </w:ins>
      <w:proofErr w:type="spellEnd"/>
      <w:ins w:id="163" w:author="Dwayne Dilbeck" w:date="2015-04-27T00:04:00Z">
        <w:r>
          <w:t>.</w:t>
        </w:r>
      </w:ins>
    </w:p>
    <w:p w:rsidR="0038189E" w:rsidRDefault="0038189E" w:rsidP="00B46D7B">
      <w:pPr>
        <w:rPr>
          <w:ins w:id="164" w:author="Dwayne Dilbeck" w:date="2015-04-27T00:04:00Z"/>
        </w:rPr>
      </w:pPr>
      <w:ins w:id="165" w:author="Dwayne Dilbeck" w:date="2015-04-27T00:04:00Z">
        <w:r>
          <w:rPr>
            <w:noProof/>
          </w:rPr>
          <w:drawing>
            <wp:inline distT="0" distB="0" distL="0" distR="0">
              <wp:extent cx="5943600" cy="3353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ialcapturetombe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ins>
    </w:p>
    <w:p w:rsidR="0038189E" w:rsidRPr="00B46D7B" w:rsidRDefault="0038189E" w:rsidP="00B46D7B">
      <w:ins w:id="166" w:author="Dwayne Dilbeck" w:date="2015-04-27T00:04:00Z">
        <w:r>
          <w:t>The serial capture to the mbed.</w:t>
        </w:r>
      </w:ins>
    </w:p>
    <w:sectPr w:rsidR="0038189E" w:rsidRPr="00B46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449BF"/>
    <w:multiLevelType w:val="hybridMultilevel"/>
    <w:tmpl w:val="CE2886C2"/>
    <w:lvl w:ilvl="0" w:tplc="0E006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390D0E"/>
    <w:multiLevelType w:val="hybridMultilevel"/>
    <w:tmpl w:val="CE2886C2"/>
    <w:lvl w:ilvl="0" w:tplc="0E006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5864C4"/>
    <w:multiLevelType w:val="hybridMultilevel"/>
    <w:tmpl w:val="A0FED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681F58"/>
    <w:multiLevelType w:val="hybridMultilevel"/>
    <w:tmpl w:val="CE2886C2"/>
    <w:lvl w:ilvl="0" w:tplc="0E006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FA60663"/>
    <w:multiLevelType w:val="hybridMultilevel"/>
    <w:tmpl w:val="52BC5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E27393"/>
    <w:multiLevelType w:val="hybridMultilevel"/>
    <w:tmpl w:val="CE2886C2"/>
    <w:lvl w:ilvl="0" w:tplc="0E006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B956281"/>
    <w:multiLevelType w:val="hybridMultilevel"/>
    <w:tmpl w:val="A70AB252"/>
    <w:lvl w:ilvl="0" w:tplc="00E0D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1C22B3"/>
    <w:multiLevelType w:val="hybridMultilevel"/>
    <w:tmpl w:val="CE2886C2"/>
    <w:lvl w:ilvl="0" w:tplc="0E006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280891"/>
    <w:multiLevelType w:val="hybridMultilevel"/>
    <w:tmpl w:val="C49E9A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9335B"/>
    <w:multiLevelType w:val="hybridMultilevel"/>
    <w:tmpl w:val="CE2886C2"/>
    <w:lvl w:ilvl="0" w:tplc="0E0063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D983B65"/>
    <w:multiLevelType w:val="hybridMultilevel"/>
    <w:tmpl w:val="A0FED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0"/>
  </w:num>
  <w:num w:numId="5">
    <w:abstractNumId w:val="4"/>
  </w:num>
  <w:num w:numId="6">
    <w:abstractNumId w:val="2"/>
  </w:num>
  <w:num w:numId="7">
    <w:abstractNumId w:val="9"/>
  </w:num>
  <w:num w:numId="8">
    <w:abstractNumId w:val="7"/>
  </w:num>
  <w:num w:numId="9">
    <w:abstractNumId w:val="3"/>
  </w:num>
  <w:num w:numId="10">
    <w:abstractNumId w:val="1"/>
  </w:num>
  <w:num w:numId="1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yne Dilbeck">
    <w15:presenceInfo w15:providerId="Windows Live" w15:userId="29faae71a5c3d5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CC"/>
    <w:rsid w:val="0003494B"/>
    <w:rsid w:val="000C2147"/>
    <w:rsid w:val="000C7AAA"/>
    <w:rsid w:val="000E646D"/>
    <w:rsid w:val="0019663A"/>
    <w:rsid w:val="001A3F9C"/>
    <w:rsid w:val="001E095C"/>
    <w:rsid w:val="002D468B"/>
    <w:rsid w:val="003020D0"/>
    <w:rsid w:val="00321121"/>
    <w:rsid w:val="0038189E"/>
    <w:rsid w:val="00422E51"/>
    <w:rsid w:val="00450C81"/>
    <w:rsid w:val="00471F8F"/>
    <w:rsid w:val="004B3B96"/>
    <w:rsid w:val="00517D26"/>
    <w:rsid w:val="0056011E"/>
    <w:rsid w:val="00660B71"/>
    <w:rsid w:val="00701373"/>
    <w:rsid w:val="00701402"/>
    <w:rsid w:val="00740D4A"/>
    <w:rsid w:val="00763DCC"/>
    <w:rsid w:val="00781854"/>
    <w:rsid w:val="007C32F8"/>
    <w:rsid w:val="007C4813"/>
    <w:rsid w:val="007E5B28"/>
    <w:rsid w:val="00807F16"/>
    <w:rsid w:val="0085276E"/>
    <w:rsid w:val="008E395E"/>
    <w:rsid w:val="00990A4A"/>
    <w:rsid w:val="009D2B78"/>
    <w:rsid w:val="00A215EC"/>
    <w:rsid w:val="00B06886"/>
    <w:rsid w:val="00B239FD"/>
    <w:rsid w:val="00B46D7B"/>
    <w:rsid w:val="00B57B8A"/>
    <w:rsid w:val="00B7091D"/>
    <w:rsid w:val="00BA6747"/>
    <w:rsid w:val="00BC53A7"/>
    <w:rsid w:val="00C62FA7"/>
    <w:rsid w:val="00C77719"/>
    <w:rsid w:val="00D743C3"/>
    <w:rsid w:val="00E37920"/>
    <w:rsid w:val="00E9790A"/>
    <w:rsid w:val="00EA0CBF"/>
    <w:rsid w:val="00F54588"/>
    <w:rsid w:val="00F77430"/>
    <w:rsid w:val="00FF4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A8A26-55D5-4AD7-ACA2-5CE4273B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A4A"/>
  </w:style>
  <w:style w:type="paragraph" w:styleId="Heading1">
    <w:name w:val="heading 1"/>
    <w:basedOn w:val="Normal"/>
    <w:next w:val="Normal"/>
    <w:link w:val="Heading1Char"/>
    <w:uiPriority w:val="9"/>
    <w:qFormat/>
    <w:rsid w:val="00990A4A"/>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0A4A"/>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90A4A"/>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990A4A"/>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990A4A"/>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990A4A"/>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990A4A"/>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990A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0A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DCC"/>
    <w:pPr>
      <w:ind w:left="720"/>
      <w:contextualSpacing/>
    </w:pPr>
  </w:style>
  <w:style w:type="paragraph" w:styleId="HTMLPreformatted">
    <w:name w:val="HTML Preformatted"/>
    <w:basedOn w:val="Normal"/>
    <w:link w:val="HTMLPreformattedChar"/>
    <w:uiPriority w:val="99"/>
    <w:semiHidden/>
    <w:unhideWhenUsed/>
    <w:rsid w:val="000E6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E646D"/>
    <w:rPr>
      <w:rFonts w:ascii="Courier New" w:eastAsia="Times New Roman" w:hAnsi="Courier New" w:cs="Courier New"/>
      <w:sz w:val="20"/>
      <w:szCs w:val="20"/>
    </w:rPr>
  </w:style>
  <w:style w:type="character" w:customStyle="1" w:styleId="kw2">
    <w:name w:val="kw2"/>
    <w:basedOn w:val="DefaultParagraphFont"/>
    <w:rsid w:val="000E646D"/>
  </w:style>
  <w:style w:type="character" w:customStyle="1" w:styleId="sy0">
    <w:name w:val="sy0"/>
    <w:basedOn w:val="DefaultParagraphFont"/>
    <w:rsid w:val="000E646D"/>
  </w:style>
  <w:style w:type="character" w:customStyle="1" w:styleId="nu0">
    <w:name w:val="nu0"/>
    <w:basedOn w:val="DefaultParagraphFont"/>
    <w:rsid w:val="000E646D"/>
  </w:style>
  <w:style w:type="character" w:customStyle="1" w:styleId="re5">
    <w:name w:val="re5"/>
    <w:basedOn w:val="DefaultParagraphFont"/>
    <w:rsid w:val="000E646D"/>
  </w:style>
  <w:style w:type="character" w:styleId="Hyperlink">
    <w:name w:val="Hyperlink"/>
    <w:basedOn w:val="DefaultParagraphFont"/>
    <w:uiPriority w:val="99"/>
    <w:unhideWhenUsed/>
    <w:rsid w:val="00D743C3"/>
    <w:rPr>
      <w:color w:val="F0532B" w:themeColor="hyperlink"/>
      <w:u w:val="single"/>
    </w:rPr>
  </w:style>
  <w:style w:type="paragraph" w:styleId="Title">
    <w:name w:val="Title"/>
    <w:basedOn w:val="Normal"/>
    <w:next w:val="Normal"/>
    <w:link w:val="TitleChar"/>
    <w:uiPriority w:val="10"/>
    <w:qFormat/>
    <w:rsid w:val="00990A4A"/>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990A4A"/>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990A4A"/>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990A4A"/>
    <w:rPr>
      <w:caps/>
      <w:spacing w:val="15"/>
      <w:shd w:val="clear" w:color="auto" w:fill="F8D4D3" w:themeFill="accent1" w:themeFillTint="33"/>
    </w:rPr>
  </w:style>
  <w:style w:type="character" w:customStyle="1" w:styleId="Heading3Char">
    <w:name w:val="Heading 3 Char"/>
    <w:basedOn w:val="DefaultParagraphFont"/>
    <w:link w:val="Heading3"/>
    <w:uiPriority w:val="9"/>
    <w:rsid w:val="00990A4A"/>
    <w:rPr>
      <w:caps/>
      <w:color w:val="711411" w:themeColor="accent1" w:themeShade="7F"/>
      <w:spacing w:val="15"/>
    </w:rPr>
  </w:style>
  <w:style w:type="character" w:customStyle="1" w:styleId="Heading4Char">
    <w:name w:val="Heading 4 Char"/>
    <w:basedOn w:val="DefaultParagraphFont"/>
    <w:link w:val="Heading4"/>
    <w:uiPriority w:val="9"/>
    <w:semiHidden/>
    <w:rsid w:val="00990A4A"/>
    <w:rPr>
      <w:caps/>
      <w:color w:val="AB1E19" w:themeColor="accent1" w:themeShade="BF"/>
      <w:spacing w:val="10"/>
    </w:rPr>
  </w:style>
  <w:style w:type="character" w:customStyle="1" w:styleId="Heading5Char">
    <w:name w:val="Heading 5 Char"/>
    <w:basedOn w:val="DefaultParagraphFont"/>
    <w:link w:val="Heading5"/>
    <w:uiPriority w:val="9"/>
    <w:semiHidden/>
    <w:rsid w:val="00990A4A"/>
    <w:rPr>
      <w:caps/>
      <w:color w:val="AB1E19" w:themeColor="accent1" w:themeShade="BF"/>
      <w:spacing w:val="10"/>
    </w:rPr>
  </w:style>
  <w:style w:type="character" w:customStyle="1" w:styleId="Heading6Char">
    <w:name w:val="Heading 6 Char"/>
    <w:basedOn w:val="DefaultParagraphFont"/>
    <w:link w:val="Heading6"/>
    <w:uiPriority w:val="9"/>
    <w:semiHidden/>
    <w:rsid w:val="00990A4A"/>
    <w:rPr>
      <w:caps/>
      <w:color w:val="AB1E19" w:themeColor="accent1" w:themeShade="BF"/>
      <w:spacing w:val="10"/>
    </w:rPr>
  </w:style>
  <w:style w:type="character" w:customStyle="1" w:styleId="Heading7Char">
    <w:name w:val="Heading 7 Char"/>
    <w:basedOn w:val="DefaultParagraphFont"/>
    <w:link w:val="Heading7"/>
    <w:uiPriority w:val="9"/>
    <w:semiHidden/>
    <w:rsid w:val="00990A4A"/>
    <w:rPr>
      <w:caps/>
      <w:color w:val="AB1E19" w:themeColor="accent1" w:themeShade="BF"/>
      <w:spacing w:val="10"/>
    </w:rPr>
  </w:style>
  <w:style w:type="character" w:customStyle="1" w:styleId="Heading8Char">
    <w:name w:val="Heading 8 Char"/>
    <w:basedOn w:val="DefaultParagraphFont"/>
    <w:link w:val="Heading8"/>
    <w:uiPriority w:val="9"/>
    <w:semiHidden/>
    <w:rsid w:val="00990A4A"/>
    <w:rPr>
      <w:caps/>
      <w:spacing w:val="10"/>
      <w:sz w:val="18"/>
      <w:szCs w:val="18"/>
    </w:rPr>
  </w:style>
  <w:style w:type="character" w:customStyle="1" w:styleId="Heading9Char">
    <w:name w:val="Heading 9 Char"/>
    <w:basedOn w:val="DefaultParagraphFont"/>
    <w:link w:val="Heading9"/>
    <w:uiPriority w:val="9"/>
    <w:semiHidden/>
    <w:rsid w:val="00990A4A"/>
    <w:rPr>
      <w:i/>
      <w:iCs/>
      <w:caps/>
      <w:spacing w:val="10"/>
      <w:sz w:val="18"/>
      <w:szCs w:val="18"/>
    </w:rPr>
  </w:style>
  <w:style w:type="paragraph" w:styleId="Caption">
    <w:name w:val="caption"/>
    <w:basedOn w:val="Normal"/>
    <w:next w:val="Normal"/>
    <w:uiPriority w:val="35"/>
    <w:semiHidden/>
    <w:unhideWhenUsed/>
    <w:qFormat/>
    <w:rsid w:val="00990A4A"/>
    <w:rPr>
      <w:b/>
      <w:bCs/>
      <w:color w:val="AB1E19" w:themeColor="accent1" w:themeShade="BF"/>
      <w:sz w:val="16"/>
      <w:szCs w:val="16"/>
    </w:rPr>
  </w:style>
  <w:style w:type="paragraph" w:styleId="Subtitle">
    <w:name w:val="Subtitle"/>
    <w:basedOn w:val="Normal"/>
    <w:next w:val="Normal"/>
    <w:link w:val="SubtitleChar"/>
    <w:uiPriority w:val="11"/>
    <w:qFormat/>
    <w:rsid w:val="00990A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0A4A"/>
    <w:rPr>
      <w:caps/>
      <w:color w:val="595959" w:themeColor="text1" w:themeTint="A6"/>
      <w:spacing w:val="10"/>
      <w:sz w:val="21"/>
      <w:szCs w:val="21"/>
    </w:rPr>
  </w:style>
  <w:style w:type="character" w:styleId="Strong">
    <w:name w:val="Strong"/>
    <w:uiPriority w:val="22"/>
    <w:qFormat/>
    <w:rsid w:val="00990A4A"/>
    <w:rPr>
      <w:b/>
      <w:bCs/>
    </w:rPr>
  </w:style>
  <w:style w:type="character" w:styleId="Emphasis">
    <w:name w:val="Emphasis"/>
    <w:uiPriority w:val="20"/>
    <w:qFormat/>
    <w:rsid w:val="00990A4A"/>
    <w:rPr>
      <w:caps/>
      <w:color w:val="711411" w:themeColor="accent1" w:themeShade="7F"/>
      <w:spacing w:val="5"/>
    </w:rPr>
  </w:style>
  <w:style w:type="paragraph" w:styleId="NoSpacing">
    <w:name w:val="No Spacing"/>
    <w:uiPriority w:val="1"/>
    <w:qFormat/>
    <w:rsid w:val="00990A4A"/>
    <w:pPr>
      <w:spacing w:after="0" w:line="240" w:lineRule="auto"/>
    </w:pPr>
  </w:style>
  <w:style w:type="paragraph" w:styleId="Quote">
    <w:name w:val="Quote"/>
    <w:basedOn w:val="Normal"/>
    <w:next w:val="Normal"/>
    <w:link w:val="QuoteChar"/>
    <w:uiPriority w:val="29"/>
    <w:qFormat/>
    <w:rsid w:val="00990A4A"/>
    <w:rPr>
      <w:i/>
      <w:iCs/>
      <w:sz w:val="24"/>
      <w:szCs w:val="24"/>
    </w:rPr>
  </w:style>
  <w:style w:type="character" w:customStyle="1" w:styleId="QuoteChar">
    <w:name w:val="Quote Char"/>
    <w:basedOn w:val="DefaultParagraphFont"/>
    <w:link w:val="Quote"/>
    <w:uiPriority w:val="29"/>
    <w:rsid w:val="00990A4A"/>
    <w:rPr>
      <w:i/>
      <w:iCs/>
      <w:sz w:val="24"/>
      <w:szCs w:val="24"/>
    </w:rPr>
  </w:style>
  <w:style w:type="paragraph" w:styleId="IntenseQuote">
    <w:name w:val="Intense Quote"/>
    <w:basedOn w:val="Normal"/>
    <w:next w:val="Normal"/>
    <w:link w:val="IntenseQuoteChar"/>
    <w:uiPriority w:val="30"/>
    <w:qFormat/>
    <w:rsid w:val="00990A4A"/>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990A4A"/>
    <w:rPr>
      <w:color w:val="DF2E28" w:themeColor="accent1"/>
      <w:sz w:val="24"/>
      <w:szCs w:val="24"/>
    </w:rPr>
  </w:style>
  <w:style w:type="character" w:styleId="SubtleEmphasis">
    <w:name w:val="Subtle Emphasis"/>
    <w:uiPriority w:val="19"/>
    <w:qFormat/>
    <w:rsid w:val="00990A4A"/>
    <w:rPr>
      <w:i/>
      <w:iCs/>
      <w:color w:val="711411" w:themeColor="accent1" w:themeShade="7F"/>
    </w:rPr>
  </w:style>
  <w:style w:type="character" w:styleId="IntenseEmphasis">
    <w:name w:val="Intense Emphasis"/>
    <w:uiPriority w:val="21"/>
    <w:qFormat/>
    <w:rsid w:val="00990A4A"/>
    <w:rPr>
      <w:b/>
      <w:bCs/>
      <w:caps/>
      <w:color w:val="711411" w:themeColor="accent1" w:themeShade="7F"/>
      <w:spacing w:val="10"/>
    </w:rPr>
  </w:style>
  <w:style w:type="character" w:styleId="SubtleReference">
    <w:name w:val="Subtle Reference"/>
    <w:uiPriority w:val="31"/>
    <w:qFormat/>
    <w:rsid w:val="00990A4A"/>
    <w:rPr>
      <w:b/>
      <w:bCs/>
      <w:color w:val="DF2E28" w:themeColor="accent1"/>
    </w:rPr>
  </w:style>
  <w:style w:type="character" w:styleId="IntenseReference">
    <w:name w:val="Intense Reference"/>
    <w:uiPriority w:val="32"/>
    <w:qFormat/>
    <w:rsid w:val="00990A4A"/>
    <w:rPr>
      <w:b/>
      <w:bCs/>
      <w:i/>
      <w:iCs/>
      <w:caps/>
      <w:color w:val="DF2E28" w:themeColor="accent1"/>
    </w:rPr>
  </w:style>
  <w:style w:type="character" w:styleId="BookTitle">
    <w:name w:val="Book Title"/>
    <w:uiPriority w:val="33"/>
    <w:qFormat/>
    <w:rsid w:val="00990A4A"/>
    <w:rPr>
      <w:b/>
      <w:bCs/>
      <w:i/>
      <w:iCs/>
      <w:spacing w:val="0"/>
    </w:rPr>
  </w:style>
  <w:style w:type="paragraph" w:styleId="TOCHeading">
    <w:name w:val="TOC Heading"/>
    <w:basedOn w:val="Heading1"/>
    <w:next w:val="Normal"/>
    <w:uiPriority w:val="39"/>
    <w:semiHidden/>
    <w:unhideWhenUsed/>
    <w:qFormat/>
    <w:rsid w:val="00990A4A"/>
    <w:pPr>
      <w:outlineLvl w:val="9"/>
    </w:pPr>
  </w:style>
  <w:style w:type="table" w:styleId="TableGrid">
    <w:name w:val="Table Grid"/>
    <w:basedOn w:val="TableNormal"/>
    <w:uiPriority w:val="39"/>
    <w:rsid w:val="00A215E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2">
    <w:name w:val="pl-c2"/>
    <w:basedOn w:val="DefaultParagraphFont"/>
    <w:rsid w:val="008E395E"/>
    <w:rPr>
      <w:color w:val="969896"/>
    </w:rPr>
  </w:style>
  <w:style w:type="character" w:customStyle="1" w:styleId="pl-k1">
    <w:name w:val="pl-k1"/>
    <w:basedOn w:val="DefaultParagraphFont"/>
    <w:rsid w:val="008E395E"/>
    <w:rPr>
      <w:color w:val="A71D5D"/>
    </w:rPr>
  </w:style>
  <w:style w:type="character" w:customStyle="1" w:styleId="pl-en2">
    <w:name w:val="pl-en2"/>
    <w:basedOn w:val="DefaultParagraphFont"/>
    <w:rsid w:val="008E395E"/>
    <w:rPr>
      <w:color w:val="795DA3"/>
    </w:rPr>
  </w:style>
  <w:style w:type="character" w:customStyle="1" w:styleId="pl-c11">
    <w:name w:val="pl-c11"/>
    <w:basedOn w:val="DefaultParagraphFont"/>
    <w:rsid w:val="008E395E"/>
    <w:rPr>
      <w:color w:val="0086B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794">
      <w:bodyDiv w:val="1"/>
      <w:marLeft w:val="0"/>
      <w:marRight w:val="0"/>
      <w:marTop w:val="0"/>
      <w:marBottom w:val="0"/>
      <w:divBdr>
        <w:top w:val="none" w:sz="0" w:space="0" w:color="auto"/>
        <w:left w:val="none" w:sz="0" w:space="0" w:color="auto"/>
        <w:bottom w:val="none" w:sz="0" w:space="0" w:color="auto"/>
        <w:right w:val="none" w:sz="0" w:space="0" w:color="auto"/>
      </w:divBdr>
      <w:divsChild>
        <w:div w:id="1102723690">
          <w:marLeft w:val="0"/>
          <w:marRight w:val="0"/>
          <w:marTop w:val="0"/>
          <w:marBottom w:val="0"/>
          <w:divBdr>
            <w:top w:val="none" w:sz="0" w:space="0" w:color="auto"/>
            <w:left w:val="none" w:sz="0" w:space="0" w:color="auto"/>
            <w:bottom w:val="none" w:sz="0" w:space="0" w:color="auto"/>
            <w:right w:val="none" w:sz="0" w:space="0" w:color="auto"/>
          </w:divBdr>
          <w:divsChild>
            <w:div w:id="1934781843">
              <w:marLeft w:val="0"/>
              <w:marRight w:val="0"/>
              <w:marTop w:val="0"/>
              <w:marBottom w:val="0"/>
              <w:divBdr>
                <w:top w:val="none" w:sz="0" w:space="0" w:color="auto"/>
                <w:left w:val="none" w:sz="0" w:space="0" w:color="auto"/>
                <w:bottom w:val="none" w:sz="0" w:space="0" w:color="auto"/>
                <w:right w:val="none" w:sz="0" w:space="0" w:color="auto"/>
              </w:divBdr>
              <w:divsChild>
                <w:div w:id="138619897">
                  <w:marLeft w:val="0"/>
                  <w:marRight w:val="0"/>
                  <w:marTop w:val="0"/>
                  <w:marBottom w:val="0"/>
                  <w:divBdr>
                    <w:top w:val="none" w:sz="0" w:space="0" w:color="auto"/>
                    <w:left w:val="none" w:sz="0" w:space="0" w:color="auto"/>
                    <w:bottom w:val="none" w:sz="0" w:space="0" w:color="auto"/>
                    <w:right w:val="none" w:sz="0" w:space="0" w:color="auto"/>
                  </w:divBdr>
                  <w:divsChild>
                    <w:div w:id="774177992">
                      <w:marLeft w:val="0"/>
                      <w:marRight w:val="0"/>
                      <w:marTop w:val="0"/>
                      <w:marBottom w:val="0"/>
                      <w:divBdr>
                        <w:top w:val="none" w:sz="0" w:space="0" w:color="auto"/>
                        <w:left w:val="none" w:sz="0" w:space="0" w:color="auto"/>
                        <w:bottom w:val="none" w:sz="0" w:space="0" w:color="auto"/>
                        <w:right w:val="none" w:sz="0" w:space="0" w:color="auto"/>
                      </w:divBdr>
                      <w:divsChild>
                        <w:div w:id="19301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2650">
      <w:bodyDiv w:val="1"/>
      <w:marLeft w:val="0"/>
      <w:marRight w:val="0"/>
      <w:marTop w:val="0"/>
      <w:marBottom w:val="0"/>
      <w:divBdr>
        <w:top w:val="none" w:sz="0" w:space="0" w:color="auto"/>
        <w:left w:val="none" w:sz="0" w:space="0" w:color="auto"/>
        <w:bottom w:val="none" w:sz="0" w:space="0" w:color="auto"/>
        <w:right w:val="none" w:sz="0" w:space="0" w:color="auto"/>
      </w:divBdr>
    </w:div>
    <w:div w:id="2113356583">
      <w:bodyDiv w:val="1"/>
      <w:marLeft w:val="0"/>
      <w:marRight w:val="0"/>
      <w:marTop w:val="0"/>
      <w:marBottom w:val="0"/>
      <w:divBdr>
        <w:top w:val="none" w:sz="0" w:space="0" w:color="auto"/>
        <w:left w:val="none" w:sz="0" w:space="0" w:color="auto"/>
        <w:bottom w:val="none" w:sz="0" w:space="0" w:color="auto"/>
        <w:right w:val="none" w:sz="0" w:space="0" w:color="auto"/>
      </w:divBdr>
      <w:divsChild>
        <w:div w:id="2041397002">
          <w:marLeft w:val="0"/>
          <w:marRight w:val="0"/>
          <w:marTop w:val="0"/>
          <w:marBottom w:val="0"/>
          <w:divBdr>
            <w:top w:val="none" w:sz="0" w:space="0" w:color="auto"/>
            <w:left w:val="none" w:sz="0" w:space="0" w:color="auto"/>
            <w:bottom w:val="none" w:sz="0" w:space="0" w:color="auto"/>
            <w:right w:val="none" w:sz="0" w:space="0" w:color="auto"/>
          </w:divBdr>
          <w:divsChild>
            <w:div w:id="1701198265">
              <w:marLeft w:val="0"/>
              <w:marRight w:val="0"/>
              <w:marTop w:val="0"/>
              <w:marBottom w:val="0"/>
              <w:divBdr>
                <w:top w:val="none" w:sz="0" w:space="0" w:color="auto"/>
                <w:left w:val="none" w:sz="0" w:space="0" w:color="auto"/>
                <w:bottom w:val="none" w:sz="0" w:space="0" w:color="auto"/>
                <w:right w:val="none" w:sz="0" w:space="0" w:color="auto"/>
              </w:divBdr>
              <w:divsChild>
                <w:div w:id="31655819">
                  <w:marLeft w:val="0"/>
                  <w:marRight w:val="0"/>
                  <w:marTop w:val="0"/>
                  <w:marBottom w:val="0"/>
                  <w:divBdr>
                    <w:top w:val="none" w:sz="0" w:space="0" w:color="auto"/>
                    <w:left w:val="none" w:sz="0" w:space="0" w:color="auto"/>
                    <w:bottom w:val="none" w:sz="0" w:space="0" w:color="auto"/>
                    <w:right w:val="none" w:sz="0" w:space="0" w:color="auto"/>
                  </w:divBdr>
                  <w:divsChild>
                    <w:div w:id="370762102">
                      <w:marLeft w:val="0"/>
                      <w:marRight w:val="0"/>
                      <w:marTop w:val="0"/>
                      <w:marBottom w:val="0"/>
                      <w:divBdr>
                        <w:top w:val="none" w:sz="0" w:space="0" w:color="auto"/>
                        <w:left w:val="none" w:sz="0" w:space="0" w:color="auto"/>
                        <w:bottom w:val="none" w:sz="0" w:space="0" w:color="auto"/>
                        <w:right w:val="none" w:sz="0" w:space="0" w:color="auto"/>
                      </w:divBdr>
                      <w:divsChild>
                        <w:div w:id="2109540553">
                          <w:marLeft w:val="0"/>
                          <w:marRight w:val="0"/>
                          <w:marTop w:val="0"/>
                          <w:marBottom w:val="0"/>
                          <w:divBdr>
                            <w:top w:val="none" w:sz="0" w:space="0" w:color="auto"/>
                            <w:left w:val="none" w:sz="0" w:space="0" w:color="auto"/>
                            <w:bottom w:val="none" w:sz="0" w:space="0" w:color="auto"/>
                            <w:right w:val="none" w:sz="0" w:space="0" w:color="auto"/>
                          </w:divBdr>
                          <w:divsChild>
                            <w:div w:id="1806313788">
                              <w:marLeft w:val="0"/>
                              <w:marRight w:val="0"/>
                              <w:marTop w:val="300"/>
                              <w:marBottom w:val="225"/>
                              <w:divBdr>
                                <w:top w:val="single" w:sz="6" w:space="0" w:color="DDDDDD"/>
                                <w:left w:val="single" w:sz="6" w:space="0" w:color="DDDDDD"/>
                                <w:bottom w:val="single" w:sz="6" w:space="0" w:color="DDDDDD"/>
                                <w:right w:val="single" w:sz="6" w:space="0" w:color="DDDDDD"/>
                              </w:divBdr>
                              <w:divsChild>
                                <w:div w:id="5646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Dilbeck</dc:creator>
  <cp:keywords/>
  <dc:description/>
  <cp:lastModifiedBy>Dwayne Dilbeck</cp:lastModifiedBy>
  <cp:revision>4</cp:revision>
  <cp:lastPrinted>2015-04-13T06:04:00Z</cp:lastPrinted>
  <dcterms:created xsi:type="dcterms:W3CDTF">2015-04-27T06:47:00Z</dcterms:created>
  <dcterms:modified xsi:type="dcterms:W3CDTF">2015-04-27T07:36:00Z</dcterms:modified>
</cp:coreProperties>
</file>